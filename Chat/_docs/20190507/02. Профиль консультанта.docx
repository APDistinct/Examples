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kbtpcshgc3" w:id="0"/>
      <w:bookmarkEnd w:id="0"/>
      <w:r w:rsidDel="00000000" w:rsidR="00000000" w:rsidRPr="00000000">
        <w:rPr>
          <w:rtl w:val="0"/>
        </w:rPr>
        <w:t xml:space="preserve">02. Профиль консультанта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 Приложении есть возможность посмотреть профиль любого консультанта своей структуры. Профиль показывается на отдельном экране в мобильном приложении или в правой части экрана веб-приложения. Ниже показан пример отображения профиля в веб-приложении.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ins w:author="Kate Ionkina" w:id="0" w:date="2019-05-07T19:37:05Z">
              <w:r w:rsidDel="00000000" w:rsidR="00000000" w:rsidRPr="00000000">
                <w:rPr>
                  <w:rtl w:val="0"/>
                </w:rPr>
                <w:t xml:space="preserve">А не оплаченный баллы нужны!? </w:t>
              </w:r>
            </w:ins>
            <w:r w:rsidDel="00000000" w:rsidR="00000000" w:rsidRPr="00000000">
              <w:rPr/>
              <w:drawing>
                <wp:inline distB="114300" distT="114300" distL="114300" distR="114300">
                  <wp:extent cx="2840537" cy="64817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537" cy="6481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Круглый логотип мессенжера показывает через какой мессенжер консультант общается с ботом Faberlic и в каком мессенжере получает от нас сообщения.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 консультанта. Отображается, если консультант загрузил свою фотографию. Если фотография не была предоставлена, то отображается иллюстрация-заглушка.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19138" cy="63115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631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Фамилия, Имя консультанта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(Уровень) консультанта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регистрации консультанта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регистрации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“Мои заметки”. Для каждого консультанта можно добавить/изменить/удалить текст личной заметки об этом консультанте. Текст заметки доступен только автору заметки.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Опция запрета отправки рассылки структуре консультанта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Баллы: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ЛО, ОЛГ, ГО, Количество доступных для списания баллов Фаберлик-клуб.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Сегменты - отображаются сегменты, в которые попал данный консультант в результате последнего расчета сегментов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Вопросы к лидерам: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Нужно ли отображать Отчество?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ns w:author="Алексей Беспятых" w:id="2" w:date="2019-05-06T11:15:26Z"/>
          <w:color w:val="ff0000"/>
        </w:rPr>
      </w:pPr>
      <w:r w:rsidDel="00000000" w:rsidR="00000000" w:rsidRPr="00000000">
        <w:rPr>
          <w:color w:val="ff0000"/>
          <w:rtl w:val="0"/>
        </w:rPr>
        <w:t xml:space="preserve">Все ли виды баллов отображены? Есть ли необходимость добавить еще какую-то информацию по баллам, выполнению плана и т.д? Расшифровать названия баллов</w:t>
      </w:r>
      <w:del w:author="Алексей Беспятых" w:id="1" w:date="2019-05-06T11:14:15Z">
        <w:r w:rsidDel="00000000" w:rsidR="00000000" w:rsidRPr="00000000">
          <w:rPr>
            <w:color w:val="ff0000"/>
            <w:rtl w:val="0"/>
          </w:rPr>
          <w:delText xml:space="preserve">?</w:delText>
        </w:r>
      </w:del>
      <w:ins w:author="Алексей Беспятых" w:id="2" w:date="2019-05-06T11:15:2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ns w:author="Алексей Беспятых" w:id="2" w:date="2019-05-06T11:15:26Z"/>
          <w:color w:val="ff0000"/>
        </w:rPr>
      </w:pPr>
      <w:ins w:author="Алексей Беспятых" w:id="2" w:date="2019-05-06T11:15:26Z">
        <w:r w:rsidDel="00000000" w:rsidR="00000000" w:rsidRPr="00000000">
          <w:rPr>
            <w:color w:val="ff0000"/>
            <w:rtl w:val="0"/>
          </w:rPr>
          <w:t xml:space="preserve">Добавил бы информацию о дате последнего заказа. </w:t>
        </w:r>
      </w:ins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ns w:author="Алексей Беспятых" w:id="2" w:date="2019-05-06T11:15:26Z"/>
          <w:color w:val="ff0000"/>
        </w:rPr>
      </w:pPr>
      <w:ins w:author="Алексей Беспятых" w:id="2" w:date="2019-05-06T11:15:26Z">
        <w:r w:rsidDel="00000000" w:rsidR="00000000" w:rsidRPr="00000000">
          <w:rPr>
            <w:color w:val="ff0000"/>
            <w:rtl w:val="0"/>
          </w:rPr>
          <w:t xml:space="preserve">Возможность вносить несколько заметок</w:t>
        </w:r>
      </w:ins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ns w:author="Kate Ionkina" w:id="3" w:date="2019-05-07T19:37:24Z"/>
          <w:color w:val="ff0000"/>
        </w:rPr>
      </w:pPr>
      <w:ins w:author="Kate Ionkina" w:id="3" w:date="2019-05-07T19:37:24Z">
        <w:r w:rsidDel="00000000" w:rsidR="00000000" w:rsidRPr="00000000">
          <w:rPr>
            <w:color w:val="ff0000"/>
            <w:rtl w:val="0"/>
          </w:rPr>
          <w:t xml:space="preserve">В неоплаченные баллы!? </w:t>
        </w:r>
      </w:ins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ns w:author="Ирина Faberlic" w:id="4" w:date="2019-05-08T04:31:36Z"/>
          <w:color w:val="ff0000"/>
          <w:u w:val="none"/>
        </w:rPr>
      </w:pPr>
      <w:ins w:author="Ирина Faberlic" w:id="4" w:date="2019-05-08T04:31:36Z">
        <w:r w:rsidDel="00000000" w:rsidR="00000000" w:rsidRPr="00000000">
          <w:rPr>
            <w:color w:val="ff0000"/>
            <w:rtl w:val="0"/>
          </w:rPr>
          <w:t xml:space="preserve">Добавить неоплаченные ЛО   и ЛГ, чтобы понимать на какую перспективу можно “дотягивать” консультанта</w:t>
        </w:r>
      </w:ins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0000"/>
          <w:u w:val="none"/>
          <w:rPrChange w:author="Kate Ionkina" w:id="5" w:date="2019-05-07T19:37:24Z">
            <w:rPr>
              <w:color w:val="ff0000"/>
            </w:rPr>
          </w:rPrChange>
        </w:rPr>
        <w:pPrChange w:author="Kate Ionkina" w:id="0" w:date="2019-05-07T19:37:24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